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72583C">
      <w:r>
        <w:t>Summary: Paper List for Comprehensive test</w:t>
      </w:r>
    </w:p>
    <w:p w:rsidR="0056732F" w:rsidRDefault="0056732F" w:rsidP="0056732F">
      <w:r>
        <w:t xml:space="preserve">What is the multi-party dialog? </w:t>
      </w:r>
      <w:r w:rsidR="00EA4034">
        <w:t>Why it is interesting?</w:t>
      </w:r>
    </w:p>
    <w:p w:rsidR="0056732F" w:rsidRPr="008E1D6D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Branigan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Holly. "Perspectives on multi-party dialogue."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 on Language and Computation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4.2-3 (2006): 153-177. [</w:t>
      </w:r>
      <w:r w:rsidR="00C90884">
        <w:fldChar w:fldCharType="begin"/>
      </w:r>
      <w:ins w:id="0" w:author="Wencan Luo" w:date="2014-03-18T17:04:00Z">
        <w:r w:rsidR="006A21C7">
          <w:instrText>HYPERLINK "http://link.springer.com/article/10.1007%2Fs11168-006-9002-2?LI=true" \l "page-1"</w:instrText>
        </w:r>
      </w:ins>
      <w:del w:id="1" w:author="Wencan Luo" w:date="2014-03-18T17:02:00Z">
        <w:r w:rsidR="00C90884" w:rsidDel="006A21C7">
          <w:delInstrText xml:space="preserve"> HYPERLINK "http://download.springer.com/static/pdf/307/art%253A10.1007%252Fs11168-006-9002-2.pdf?auth66=1394761397_db5aef114c8f82be2a612139db9d529b&amp;ext=.pdf" </w:delInstrText>
        </w:r>
      </w:del>
      <w:r w:rsidR="00C90884">
        <w:fldChar w:fldCharType="separate"/>
      </w:r>
      <w:r w:rsidRPr="008E1D6D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pdf</w:t>
      </w:r>
      <w:r w:rsidR="00C90884">
        <w:rPr>
          <w:rStyle w:val="Hyperlink"/>
          <w:rFonts w:ascii="Arial" w:hAnsi="Arial" w:cs="Arial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2" w:author="Wencan Luo" w:date="2014-03-18T16:30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3" w:author="Wencan Luo" w:date="2014-03-18T16:32:00Z">
        <w:r w:rsidR="005F556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22</w:t>
        </w:r>
      </w:ins>
      <w:ins w:id="4" w:author="Wencan Luo" w:date="2014-03-18T16:30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56732F" w:rsidRPr="00FE7C42" w:rsidDel="00EC4DC6" w:rsidRDefault="0056732F" w:rsidP="0056732F">
      <w:pPr>
        <w:pStyle w:val="ListParagraph"/>
        <w:numPr>
          <w:ilvl w:val="0"/>
          <w:numId w:val="4"/>
        </w:numPr>
        <w:rPr>
          <w:del w:id="5" w:author="Wencan Luo" w:date="2014-03-18T16:43:00Z"/>
        </w:rPr>
      </w:pPr>
      <w:del w:id="6" w:author="Wencan Luo" w:date="2014-03-18T16:43:00Z">
        <w:r w:rsidDel="00EC4DC6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Kronlid, Fredrik. "Steps towards multi-party dialogue management." (2008). [</w:delText>
        </w:r>
        <w:r w:rsidR="00C90884" w:rsidDel="00EC4DC6">
          <w:fldChar w:fldCharType="begin"/>
        </w:r>
        <w:r w:rsidR="00C90884" w:rsidDel="00EC4DC6">
          <w:delInstrText xml:space="preserve"> HYPERLINK "https://gupea.ub.gu.se/bitstream/2077/17246/3/gupea_2077_17246_3.pdf" </w:delInstrText>
        </w:r>
        <w:r w:rsidR="00C90884" w:rsidDel="00EC4DC6">
          <w:fldChar w:fldCharType="separate"/>
        </w:r>
        <w:r w:rsidRPr="00D0009A" w:rsidDel="00EC4DC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EC4DC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EC4DC6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6732F" w:rsidRPr="00516DF3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David. "Issues in multiparty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agent communication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(2004): 201-211. [</w:t>
      </w:r>
      <w:hyperlink r:id="rId6" w:anchor="page=211" w:history="1">
        <w:r w:rsidRPr="00D5397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7" w:author="Wencan Luo" w:date="2014-03-18T16:30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8" w:author="Wencan Luo" w:date="2014-03-18T16:33:00Z">
        <w:r w:rsidR="001E09E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13</w:t>
        </w:r>
      </w:ins>
      <w:ins w:id="9" w:author="Wencan Luo" w:date="2014-03-18T16:30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56732F" w:rsidRPr="00C73646" w:rsidDel="00021B22" w:rsidRDefault="0056732F" w:rsidP="0056732F">
      <w:pPr>
        <w:pStyle w:val="ListParagraph"/>
        <w:numPr>
          <w:ilvl w:val="0"/>
          <w:numId w:val="4"/>
        </w:numPr>
        <w:rPr>
          <w:del w:id="10" w:author="Wencan Luo" w:date="2014-03-18T16:00:00Z"/>
        </w:rPr>
      </w:pPr>
      <w:del w:id="11" w:author="Wencan Luo" w:date="2014-03-18T16:00:00Z">
        <w:r w:rsidDel="00021B2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Ishizaki, Masato, and Tsuneaki Kato. "Exploring the characteristics of multi-party dialogues."</w:delText>
        </w:r>
        <w:r w:rsidDel="00021B22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021B22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36th Annual Meeting of the Association for Computational Linguistics and 17th International Conference on Computational Linguistics-Volume 1</w:delText>
        </w:r>
        <w:r w:rsidDel="00021B2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Association for Computational Linguistics, 1998. [</w:delText>
        </w:r>
        <w:r w:rsidR="00C90884" w:rsidDel="00021B22">
          <w:fldChar w:fldCharType="begin"/>
        </w:r>
        <w:r w:rsidR="00C90884" w:rsidDel="00021B22">
          <w:delInstrText xml:space="preserve"> HYPERLINK "http://acl.ldc.upenn.edu/C/C98/C98-1092.pdf" </w:delInstrText>
        </w:r>
        <w:r w:rsidR="00C90884" w:rsidDel="00021B22">
          <w:fldChar w:fldCharType="separate"/>
        </w:r>
        <w:r w:rsidRPr="00E32289" w:rsidDel="00021B2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021B2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021B2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6732F" w:rsidRPr="00E32289" w:rsidDel="00021B22" w:rsidRDefault="0056732F" w:rsidP="0056732F">
      <w:pPr>
        <w:pStyle w:val="ListParagraph"/>
        <w:numPr>
          <w:ilvl w:val="0"/>
          <w:numId w:val="4"/>
        </w:numPr>
        <w:rPr>
          <w:del w:id="12" w:author="Wencan Luo" w:date="2014-03-18T16:00:00Z"/>
        </w:rPr>
      </w:pPr>
      <w:del w:id="13" w:author="Wencan Luo" w:date="2014-03-18T16:00:00Z">
        <w:r w:rsidDel="00021B2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Malouf, Robert. "Towards an analysis of multi-party discourse."</w:delText>
        </w:r>
        <w:r w:rsidDel="00021B22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021B22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Retrieved January</w:delText>
        </w:r>
        <w:r w:rsidDel="00021B22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021B2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14 (1995). [</w:delText>
        </w:r>
        <w:r w:rsidR="00C90884" w:rsidDel="00021B22">
          <w:fldChar w:fldCharType="begin"/>
        </w:r>
        <w:r w:rsidR="00C90884" w:rsidDel="00021B22">
          <w:delInstrText xml:space="preserve"> HYPERLINK "http://citeseerx.ist.psu.edu/viewdoc/download?doi=10.1.1.8.4024&amp;rep=rep1&amp;type=pdf" </w:delInstrText>
        </w:r>
        <w:r w:rsidR="00C90884" w:rsidDel="00021B22">
          <w:fldChar w:fldCharType="separate"/>
        </w:r>
        <w:r w:rsidRPr="00E32289" w:rsidDel="00021B2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021B2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021B2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6732F" w:rsidRPr="00E32289" w:rsidDel="00081C5F" w:rsidRDefault="0056732F" w:rsidP="0056732F">
      <w:pPr>
        <w:pStyle w:val="ListParagraph"/>
        <w:numPr>
          <w:ilvl w:val="0"/>
          <w:numId w:val="4"/>
        </w:numPr>
        <w:rPr>
          <w:del w:id="14" w:author="Wencan Luo" w:date="2014-03-18T15:59:00Z"/>
        </w:rPr>
      </w:pPr>
      <w:del w:id="15" w:author="Wencan Luo" w:date="2014-03-18T15:59:00Z">
        <w:r w:rsidDel="00081C5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Traum, David R. "Ideas on multi-layer dialogue management for multi-party, multi-conversation, multi-modal communication."</w:delText>
        </w:r>
        <w:r w:rsidDel="00081C5F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081C5F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Language and Computers</w:delText>
        </w:r>
        <w:r w:rsidDel="00081C5F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081C5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45 (2002): 1-7. [</w:delText>
        </w:r>
        <w:r w:rsidR="00C90884" w:rsidDel="00081C5F">
          <w:fldChar w:fldCharType="begin"/>
        </w:r>
        <w:r w:rsidR="00C90884" w:rsidDel="00081C5F">
          <w:delInstrText xml:space="preserve"> HYPERLINK "http://www.dtic.mil/dtic/tr/fulltext/u2/a459156.pdf" </w:delInstrText>
        </w:r>
        <w:r w:rsidR="00C90884" w:rsidDel="00081C5F">
          <w:fldChar w:fldCharType="separate"/>
        </w:r>
        <w:r w:rsidRPr="00D4497B" w:rsidDel="00081C5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081C5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081C5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6732F" w:rsidRPr="00D4497B" w:rsidDel="00973F72" w:rsidRDefault="0056732F" w:rsidP="0056732F">
      <w:pPr>
        <w:pStyle w:val="ListParagraph"/>
        <w:numPr>
          <w:ilvl w:val="0"/>
          <w:numId w:val="4"/>
        </w:numPr>
        <w:rPr>
          <w:del w:id="16" w:author="Wencan Luo" w:date="2014-03-18T16:01:00Z"/>
        </w:rPr>
      </w:pPr>
      <w:del w:id="17" w:author="Wencan Luo" w:date="2014-03-18T16:01:00Z">
        <w:r w:rsidDel="00973F7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Huget, Marc-Philippe, and Yves Demazeau. "First steps towards multi-party communication."</w:delText>
        </w:r>
        <w:r w:rsidDel="00973F72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973F72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Agent Communication</w:delText>
        </w:r>
        <w:r w:rsidDel="00973F72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973F7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(2005): 65-75. [</w:delText>
        </w:r>
        <w:r w:rsidR="00C90884" w:rsidDel="00973F72">
          <w:fldChar w:fldCharType="begin"/>
        </w:r>
        <w:r w:rsidR="00C90884" w:rsidDel="00973F72">
          <w:delInstrText xml:space="preserve"> HYPERLINK "http://f3.tiera.ru/2/Cs_Computer%20science/CsLn_Lecture%20notes/A/Agent%20Communication%201%20conf.,%20AC%202004(LNCS3396,%20Springer,%202005)(ISBN%203540250158)(268s).pdf" \l "page=73" </w:delInstrText>
        </w:r>
        <w:r w:rsidR="00C90884" w:rsidDel="00973F72">
          <w:fldChar w:fldCharType="separate"/>
        </w:r>
        <w:r w:rsidRPr="00D4497B" w:rsidDel="00973F7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973F7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973F72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6732F" w:rsidRPr="004033F6" w:rsidDel="00880523" w:rsidRDefault="0056732F" w:rsidP="0056732F">
      <w:pPr>
        <w:pStyle w:val="ListParagraph"/>
        <w:numPr>
          <w:ilvl w:val="0"/>
          <w:numId w:val="4"/>
        </w:numPr>
        <w:rPr>
          <w:del w:id="18" w:author="Wencan Luo" w:date="2014-03-18T16:37:00Z"/>
        </w:rPr>
      </w:pPr>
      <w:del w:id="19" w:author="Wencan Luo" w:date="2014-03-18T16:37:00Z">
        <w:r w:rsidDel="0088052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Knott, Alistair, and Peter Vlugter. "Multi-agent human–machine dialogue: issues in dialogue management and referring expression semantics."</w:delText>
        </w:r>
        <w:r w:rsidDel="00880523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880523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Artificial Intelligence</w:delText>
        </w:r>
        <w:r w:rsidDel="00880523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88052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172.2 (2008): 69-102. [</w:delText>
        </w:r>
        <w:r w:rsidR="00C90884" w:rsidDel="00880523">
          <w:fldChar w:fldCharType="begin"/>
        </w:r>
        <w:r w:rsidR="00C90884" w:rsidDel="00880523">
          <w:delInstrText xml:space="preserve"> HYPERLINK "http://ac.els-cdn.com/S0004370207001087/1-s2.0-S0004370207001087-main.pdf?_tid=f9e74272-a98a-11e3-97d9-00000aacb35d&amp;acdnat=1394590191_f85c1b7b5f85ce3bf1cca5d134de6950" </w:delInstrText>
        </w:r>
        <w:r w:rsidR="00C90884" w:rsidDel="00880523">
          <w:fldChar w:fldCharType="separate"/>
        </w:r>
        <w:r w:rsidRPr="004033F6" w:rsidDel="008805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8805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88052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331891" w:rsidDel="00462809" w:rsidRDefault="00331891">
      <w:pPr>
        <w:rPr>
          <w:del w:id="20" w:author="Wencan Luo" w:date="2014-03-18T16:37:00Z"/>
        </w:rPr>
      </w:pPr>
    </w:p>
    <w:p w:rsidR="00F47569" w:rsidRDefault="00F47569">
      <w:proofErr w:type="gramStart"/>
      <w:r>
        <w:t>Challenges of multi-party dialog?</w:t>
      </w:r>
      <w:proofErr w:type="gramEnd"/>
      <w:r w:rsidR="003A4735">
        <w:t xml:space="preserve"> (Why it is hard?)</w:t>
      </w:r>
    </w:p>
    <w:p w:rsidR="00967472" w:rsidRPr="003B373C" w:rsidRDefault="00967472" w:rsidP="00506768">
      <w:pPr>
        <w:pStyle w:val="ListParagraph"/>
        <w:numPr>
          <w:ilvl w:val="0"/>
          <w:numId w:val="4"/>
        </w:numPr>
      </w:pPr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Müller, </w:t>
      </w:r>
      <w:proofErr w:type="spellStart"/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Christoph</w:t>
      </w:r>
      <w:proofErr w:type="spellEnd"/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Resolving it</w:t>
      </w:r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, this, and that in unrestricted multi-party dialog." (2007)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ACL, pages 816-823</w:t>
      </w:r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7" w:history="1">
        <w:r w:rsidRPr="00A97A5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21" w:author="Wencan Luo" w:date="2014-03-18T16:30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22" w:author="Wencan Luo" w:date="2014-03-18T16:33:00Z">
        <w:r w:rsidR="003176E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45</w:t>
        </w:r>
      </w:ins>
      <w:ins w:id="23" w:author="Wencan Luo" w:date="2014-03-18T16:30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3B373C" w:rsidRPr="00903FF1" w:rsidDel="007706CB" w:rsidRDefault="003B373C" w:rsidP="00506768">
      <w:pPr>
        <w:pStyle w:val="ListParagraph"/>
        <w:numPr>
          <w:ilvl w:val="0"/>
          <w:numId w:val="4"/>
        </w:numPr>
        <w:rPr>
          <w:del w:id="24" w:author="Wencan Luo" w:date="2014-03-18T16:04:00Z"/>
        </w:rPr>
      </w:pPr>
      <w:del w:id="25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Gupta, Surabhi, et al. "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Resolving “you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” in multiparty dialog."</w:delText>
        </w:r>
        <w:r w:rsidDel="007706C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8th SIGdial Workshop on Discourse and Dialogue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2007. [</w:delText>
        </w:r>
        <w:r w:rsidR="00C90884" w:rsidDel="007706CB">
          <w:fldChar w:fldCharType="begin"/>
        </w:r>
        <w:r w:rsidR="00C90884" w:rsidDel="007706CB">
          <w:delInstrText xml:space="preserve"> HYPERLINK "http://www.eecs.qmul.ac.uk/~mpurver/papers/gupta-et-al07sigdial.pdf" </w:delInstrText>
        </w:r>
        <w:r w:rsidR="00C90884" w:rsidDel="007706CB">
          <w:fldChar w:fldCharType="separate"/>
        </w:r>
        <w:r w:rsidRPr="00226490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88612F" w:rsidDel="007706CB" w:rsidRDefault="00903FF1" w:rsidP="00506768">
      <w:pPr>
        <w:pStyle w:val="ListParagraph"/>
        <w:numPr>
          <w:ilvl w:val="0"/>
          <w:numId w:val="4"/>
        </w:numPr>
        <w:rPr>
          <w:del w:id="26" w:author="Wencan Luo" w:date="2014-03-18T16:04:00Z"/>
        </w:rPr>
      </w:pPr>
      <w:del w:id="27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Gupta, Surabhi, Matthew Purver, and Dan Jurafsky. "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Disambiguating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between generic and referential 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you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dialog."</w:delText>
        </w:r>
        <w:r w:rsidDel="007706C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45th Annual Meeting of the ACL on Interactive Poster and Demonstration Sessions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Association for Computational Linguistics, 2007.[</w:delText>
        </w:r>
        <w:r w:rsidR="00C90884" w:rsidDel="007706CB">
          <w:fldChar w:fldCharType="begin"/>
        </w:r>
        <w:r w:rsidR="00C90884" w:rsidDel="007706CB">
          <w:delInstrText xml:space="preserve"> HYPERLINK "http://acl.ldc.upenn.edu/P/P07/P07-2027.pdf" </w:delInstrText>
        </w:r>
        <w:r w:rsidR="00C90884" w:rsidDel="007706CB">
          <w:fldChar w:fldCharType="separate"/>
        </w:r>
        <w:r w:rsidRPr="0088612F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16DF3" w:rsidRPr="00811041" w:rsidRDefault="00516DF3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Frampton, Matthew, et al.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Who is you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?: combining linguistic and gaze features to resolve second-person references in dialogue."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12th Conference of the European Chapter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 [</w:t>
      </w:r>
      <w:r w:rsidR="00C90884">
        <w:fldChar w:fldCharType="begin"/>
      </w:r>
      <w:ins w:id="28" w:author="Wencan Luo" w:date="2014-03-18T17:14:00Z">
        <w:r w:rsidR="00F57336">
          <w:instrText>HYPERLINK "http://aclweb.org/anthology/E/E09/E09-1032.pdf"</w:instrText>
        </w:r>
      </w:ins>
      <w:del w:id="29" w:author="Wencan Luo" w:date="2014-03-18T17:13:00Z">
        <w:r w:rsidR="00C90884" w:rsidDel="00F57336">
          <w:delInstrText xml:space="preserve"> HYPERLINK "http://s3.amazonaws.com/academia.edu.documents/30918300/E09-1.pdf?AWSAccessKeyId=AKIAJ56TQJRTWSMTNPEA&amp;Expires=1394593384&amp;Signature=TJOvdnctaJbQC8UIjlqfy8%2BJ1jQ%3D&amp;response-content-disposition=inline" \l "page=291" </w:delInstrText>
        </w:r>
      </w:del>
      <w:r w:rsidR="00C90884">
        <w:fldChar w:fldCharType="separate"/>
      </w:r>
      <w:r w:rsidRPr="00811041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pdf</w:t>
      </w:r>
      <w:r w:rsidR="00C90884">
        <w:rPr>
          <w:rStyle w:val="Hyperlink"/>
          <w:rFonts w:ascii="Arial" w:hAnsi="Arial" w:cs="Arial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30" w:author="Wencan Luo" w:date="2014-03-18T16:30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31" w:author="Wencan Luo" w:date="2014-03-18T16:34:00Z">
        <w:r w:rsidR="00534954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22</w:t>
        </w:r>
      </w:ins>
      <w:ins w:id="32" w:author="Wencan Luo" w:date="2014-03-18T16:30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7F14BD" w:rsidRPr="00180F63" w:rsidDel="002E435A" w:rsidRDefault="007F14BD" w:rsidP="00506768">
      <w:pPr>
        <w:pStyle w:val="ListParagraph"/>
        <w:numPr>
          <w:ilvl w:val="0"/>
          <w:numId w:val="4"/>
        </w:numPr>
        <w:rPr>
          <w:del w:id="33" w:author="Wencan Luo" w:date="2014-03-18T16:38:00Z"/>
        </w:rPr>
      </w:pPr>
      <w:del w:id="34" w:author="Wencan Luo" w:date="2014-03-18T16:38:00Z"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Jovanovic, Natasa, and Rieks op den Akker. "Towards automatic </w:delText>
        </w:r>
        <w:r w:rsidRPr="00506768" w:rsidDel="002E435A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addressee identification</w:delText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multi-party dialogues."</w:delText>
        </w:r>
        <w:r w:rsidDel="002E435A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2E435A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 of the 5th SIGDial</w:delText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2004. [</w:delText>
        </w:r>
        <w:r w:rsidR="00C90884" w:rsidDel="002E435A">
          <w:fldChar w:fldCharType="begin"/>
        </w:r>
        <w:r w:rsidR="00C90884" w:rsidDel="002E435A">
          <w:delInstrText xml:space="preserve"> HYPERLINK "http://acl.ldc.upenn.edu/hlt-naacl2004/sigdial04/pdf/jovanovic.pdf" </w:delInstrText>
        </w:r>
        <w:r w:rsidR="00C90884" w:rsidDel="002E435A">
          <w:fldChar w:fldCharType="separate"/>
        </w:r>
        <w:r w:rsidRPr="00D73B37" w:rsidDel="002E43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2E43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4006EA" w:rsidDel="005F5565" w:rsidRDefault="00903FF1" w:rsidP="00506768">
      <w:pPr>
        <w:pStyle w:val="ListParagraph"/>
        <w:numPr>
          <w:ilvl w:val="0"/>
          <w:numId w:val="4"/>
        </w:numPr>
        <w:rPr>
          <w:del w:id="35" w:author="Wencan Luo" w:date="2014-03-18T16:31:00Z"/>
        </w:rPr>
      </w:pPr>
      <w:del w:id="36" w:author="Wencan Luo" w:date="2014-03-18T16:31:00Z">
        <w:r w:rsidDel="005F556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Clark, Alexander, and Andrei Popescu-Belis. "Multi-level </w:delText>
        </w:r>
        <w:r w:rsidRPr="00506768" w:rsidDel="005F5565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dialogue act</w:delText>
        </w:r>
        <w:r w:rsidDel="005F556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tags."</w:delText>
        </w:r>
        <w:r w:rsidDel="005F5565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Proc. SIGdial</w:delText>
        </w:r>
        <w:r w:rsidDel="005F556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2004. [</w:delText>
        </w:r>
        <w:r w:rsidR="00C90884" w:rsidDel="005F5565">
          <w:fldChar w:fldCharType="begin"/>
        </w:r>
        <w:r w:rsidR="00C90884" w:rsidDel="005F5565">
          <w:delInstrText xml:space="preserve"> HYPERLINK "http://acl.ldc.upenn.edu/hlt-naacl2004/sigdial04/pdf/clark.pdf" </w:delInstrText>
        </w:r>
        <w:r w:rsidR="00C90884" w:rsidDel="005F5565">
          <w:fldChar w:fldCharType="separate"/>
        </w:r>
        <w:r w:rsidRPr="004006EA" w:rsidDel="005F556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5F556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5F5565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235A93" w:rsidRPr="00235A93" w:rsidDel="007706CB" w:rsidRDefault="00266AB5" w:rsidP="00506768">
      <w:pPr>
        <w:pStyle w:val="ListParagraph"/>
        <w:numPr>
          <w:ilvl w:val="0"/>
          <w:numId w:val="4"/>
        </w:numPr>
        <w:rPr>
          <w:del w:id="37" w:author="Wencan Luo" w:date="2014-03-18T16:04:00Z"/>
        </w:rPr>
      </w:pPr>
      <w:del w:id="38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Purver, Matthew, et al. "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Detecting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and summarizing 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action items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multi-party dialogu</w:delText>
        </w:r>
        <w:r w:rsidR="00235A93"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e,"</w:delText>
        </w:r>
        <w:r w:rsidR="00235A93" w:rsidDel="007706C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R="00235A93"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8th SIGdial Workshop on Discourse and Dialogue</w:delText>
        </w:r>
        <w:r w:rsidR="00235A93"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2007. [</w:delText>
        </w:r>
        <w:r w:rsidR="00C90884" w:rsidDel="007706CB">
          <w:fldChar w:fldCharType="begin"/>
        </w:r>
        <w:r w:rsidR="00C90884" w:rsidDel="007706CB">
          <w:delInstrText xml:space="preserve"> HYPERLINK "http://sigdial.org/workshops/workshop8/Proceedings/SIGdial04.pdf" </w:delInstrText>
        </w:r>
        <w:r w:rsidR="00C90884" w:rsidDel="007706CB">
          <w:fldChar w:fldCharType="separate"/>
        </w:r>
        <w:r w:rsidR="00235A93" w:rsidRPr="00215957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</w:del>
    </w:p>
    <w:p w:rsidR="00FE66F7" w:rsidRPr="00914896" w:rsidDel="002A4FBB" w:rsidRDefault="00FE66F7" w:rsidP="00506768">
      <w:pPr>
        <w:pStyle w:val="ListParagraph"/>
        <w:numPr>
          <w:ilvl w:val="0"/>
          <w:numId w:val="4"/>
        </w:numPr>
        <w:rPr>
          <w:del w:id="39" w:author="Wencan Luo" w:date="2014-03-18T16:44:00Z"/>
        </w:rPr>
      </w:pPr>
      <w:del w:id="40" w:author="Wencan Luo" w:date="2014-03-18T16:44:00Z"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Matthew, Patrick Ehlen, and John Niekrasz. "</w:delText>
        </w:r>
        <w:r w:rsidRPr="00506768" w:rsidDel="002A4FB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Detecting</w:delText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</w:delText>
        </w:r>
        <w:r w:rsidRPr="00506768" w:rsidDel="002A4FB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action items</w:delText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multi-party meetings: Annotation and initial experiments."</w:delText>
        </w:r>
        <w:r w:rsidDel="002A4FB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2A4FB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Machine Learning for Multimodal Interaction</w:delText>
        </w:r>
        <w:r w:rsidDel="002A4FB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(2006): 200-211. [</w:delText>
        </w:r>
        <w:r w:rsidR="00C90884" w:rsidDel="002A4FBB">
          <w:fldChar w:fldCharType="begin"/>
        </w:r>
        <w:r w:rsidR="00C90884" w:rsidDel="002A4FBB">
          <w:delInstrText xml:space="preserve"> HYPERLINK "http://www.eecs.qmul.ac.uk/~mpurver/papers/purver-et-al06mlmi.pdf" </w:delInstrText>
        </w:r>
        <w:r w:rsidR="00C90884" w:rsidDel="002A4FBB">
          <w:fldChar w:fldCharType="separate"/>
        </w:r>
        <w:r w:rsidRPr="00914896" w:rsidDel="002A4F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2A4F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D0009A" w:rsidDel="002E435A" w:rsidRDefault="00903FF1" w:rsidP="00506768">
      <w:pPr>
        <w:pStyle w:val="ListParagraph"/>
        <w:numPr>
          <w:ilvl w:val="0"/>
          <w:numId w:val="4"/>
        </w:numPr>
        <w:rPr>
          <w:del w:id="41" w:author="Wencan Luo" w:date="2014-03-18T16:38:00Z"/>
        </w:rPr>
      </w:pPr>
      <w:del w:id="42" w:author="Wencan Luo" w:date="2014-03-18T16:38:00Z"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lastRenderedPageBreak/>
          <w:delText xml:space="preserve">Kolář, J., Elizabeth Shriberg, and Yang Liu. "On speaker-specific prosodic models for automatic </w:delText>
        </w:r>
        <w:r w:rsidRPr="00506768" w:rsidDel="002E435A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dialog act segmentation</w:delText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of multi-party meetings."</w:delText>
        </w:r>
        <w:r w:rsidDel="002E435A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Interspeech</w:delText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Vol. 1. 2006.[</w:delText>
        </w:r>
        <w:r w:rsidR="00C90884" w:rsidDel="002E435A">
          <w:fldChar w:fldCharType="begin"/>
        </w:r>
        <w:r w:rsidR="00C90884" w:rsidDel="002E435A">
          <w:delInstrText xml:space="preserve"> HYPERLINK "http://www.kky.zcu.cz/en/publications/1/KolarJ_2006_Onspeaker-specific.pdf" </w:delInstrText>
        </w:r>
        <w:r w:rsidR="00C90884" w:rsidDel="002E435A">
          <w:fldChar w:fldCharType="separate"/>
        </w:r>
        <w:r w:rsidRPr="00D0009A" w:rsidDel="002E43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2E43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D0009A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Jeremy, Yang Liu, and Elizabeth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Shriberg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"Automatic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dialog act segmentation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classification in multiparty meetings."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Proc. ICASSP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1. 2005. [</w:t>
      </w:r>
      <w:hyperlink r:id="rId8" w:history="1">
        <w:r w:rsidRPr="00F851E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43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44" w:author="Wencan Luo" w:date="2014-03-18T16:34:00Z">
        <w:r w:rsidR="0088052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123</w:t>
        </w:r>
      </w:ins>
      <w:ins w:id="45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516DF3" w:rsidRPr="00C73646" w:rsidDel="007706CB" w:rsidRDefault="00516DF3" w:rsidP="00506768">
      <w:pPr>
        <w:pStyle w:val="ListParagraph"/>
        <w:numPr>
          <w:ilvl w:val="0"/>
          <w:numId w:val="4"/>
        </w:numPr>
        <w:rPr>
          <w:del w:id="46" w:author="Wencan Luo" w:date="2014-03-18T16:04:00Z"/>
        </w:rPr>
      </w:pPr>
      <w:del w:id="47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Jurafsky, Daniel, et al. "Lexical, prosodic, and syntactic cues for 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dialog acts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."</w:delText>
        </w:r>
        <w:r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ACL/COLING-98 Workshop on Discourse Relations and Discourse Markers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1998. [</w:delText>
        </w:r>
        <w:r w:rsidR="00C90884" w:rsidDel="007706CB">
          <w:fldChar w:fldCharType="begin"/>
        </w:r>
        <w:r w:rsidR="00C90884" w:rsidDel="007706CB">
          <w:delInstrText xml:space="preserve"> HYPERLINK "http://acl.ldc.upenn.edu/W/W98/W98-0319.pdf?origin=publication_detail" </w:delInstrText>
        </w:r>
        <w:r w:rsidR="00C90884" w:rsidDel="007706CB">
          <w:fldChar w:fldCharType="separate"/>
        </w:r>
        <w:r w:rsidRPr="00C73646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332DF9" w:rsidDel="002A4FBB" w:rsidRDefault="00903FF1" w:rsidP="00506768">
      <w:pPr>
        <w:pStyle w:val="ListParagraph"/>
        <w:numPr>
          <w:ilvl w:val="0"/>
          <w:numId w:val="4"/>
        </w:numPr>
        <w:rPr>
          <w:del w:id="48" w:author="Wencan Luo" w:date="2014-03-18T16:44:00Z"/>
        </w:rPr>
      </w:pPr>
      <w:del w:id="49" w:author="Wencan Luo" w:date="2014-03-18T16:44:00Z"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Bui, Trung H., et al. "</w:delText>
        </w:r>
        <w:r w:rsidRPr="00506768" w:rsidDel="002A4FB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Extracting</w:delText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</w:delText>
        </w:r>
        <w:r w:rsidRPr="00506768" w:rsidDel="002A4FB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decisions</w:delText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from multi-party dialogue using directed graphical models and semantic similarity."</w:delText>
        </w:r>
        <w:r w:rsidDel="002A4FB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2A4FB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SIGDIAL 2009 Conference: The 10th Annual Meeting of the Special Interest Group on Discourse and Dialogue</w:delText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Association for Computational Linguistics, 2009. [</w:delText>
        </w:r>
        <w:r w:rsidR="00C90884" w:rsidDel="002A4FBB">
          <w:fldChar w:fldCharType="begin"/>
        </w:r>
        <w:r w:rsidR="00C90884" w:rsidDel="002A4FBB">
          <w:delInstrText xml:space="preserve"> HYPERLINK "http://www.researchgate.net/publication/220794412_Extracting_Decisions_from_Multi-Party_Dialogue_Using_Directed_Graphical_Models_and_Semantic_Similarity/file/9fcfd510be754aabf8.pdf" </w:delInstrText>
        </w:r>
        <w:r w:rsidR="00C90884" w:rsidDel="002A4FBB">
          <w:fldChar w:fldCharType="separate"/>
        </w:r>
        <w:r w:rsidRPr="00683BB5" w:rsidDel="002A4F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2A4FB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16DF3" w:rsidRPr="00AE5E7F" w:rsidDel="00B153DD" w:rsidRDefault="00516DF3" w:rsidP="00506768">
      <w:pPr>
        <w:pStyle w:val="ListParagraph"/>
        <w:numPr>
          <w:ilvl w:val="0"/>
          <w:numId w:val="4"/>
        </w:numPr>
        <w:rPr>
          <w:del w:id="50" w:author="Wencan Luo" w:date="2014-03-18T16:53:00Z"/>
        </w:rPr>
      </w:pPr>
      <w:del w:id="51" w:author="Wencan Luo" w:date="2014-03-18T16:53:00Z"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Frampton, Matthew, et al. "Real-time </w:delText>
        </w:r>
        <w:r w:rsidRPr="00506768" w:rsidDel="00B153DD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decision detection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multi-party dialogue."</w:delText>
        </w:r>
        <w:r w:rsidDel="00B153DD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B153DD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2009 Conference on Empirical Methods in Natural Language Processing: Volume 3-Volume 3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Association for Computational Linguistics, 2009. [</w:delText>
        </w:r>
        <w:r w:rsidR="00C90884" w:rsidDel="00B153DD">
          <w:fldChar w:fldCharType="begin"/>
        </w:r>
        <w:r w:rsidR="00C90884" w:rsidDel="00B153DD">
          <w:delInstrText xml:space="preserve"> HYPERLINK "http://wmmks.csie.ncku.edu.tw/ACL-IJCNLP-2009/EMNLP/pdf/EMNLP118.pdf" </w:delInstrText>
        </w:r>
        <w:r w:rsidR="00C90884" w:rsidDel="00B153DD">
          <w:fldChar w:fldCharType="separate"/>
        </w:r>
        <w:r w:rsidRPr="00AE5E7F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516DF3" w:rsidDel="007706CB" w:rsidRDefault="00903FF1" w:rsidP="00506768">
      <w:pPr>
        <w:pStyle w:val="ListParagraph"/>
        <w:numPr>
          <w:ilvl w:val="0"/>
          <w:numId w:val="4"/>
        </w:numPr>
        <w:rPr>
          <w:del w:id="52" w:author="Wencan Luo" w:date="2014-03-18T16:04:00Z"/>
        </w:rPr>
      </w:pPr>
      <w:del w:id="53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Shriberg, Elizabeth, Andreas Stolcke, and Don Baron. "Can 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Prosody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Aid the Automatic Processing of Multi-Party Meetings? Evidence from Predicting Punctuation, Dis uencies, and Overlapping Speech."</w:delText>
        </w:r>
        <w:r w:rsidDel="007706C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ISCA Tutorial and Research Workshop (ITRW) on Prosody in Speech Recognition and Understanding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2001. [</w:delText>
        </w:r>
        <w:r w:rsidR="00C90884" w:rsidDel="007706CB">
          <w:fldChar w:fldCharType="begin"/>
        </w:r>
        <w:r w:rsidR="00C90884" w:rsidDel="007706CB">
          <w:delInstrText xml:space="preserve"> HYPERLINK "http://ftp.icsi.berkeley.edu/ftp/global/pub/speech/papers/prosody2001-meetings.pdf" </w:delInstrText>
        </w:r>
        <w:r w:rsidR="00C90884" w:rsidDel="007706CB">
          <w:fldChar w:fldCharType="separate"/>
        </w:r>
        <w:r w:rsidRPr="00054F0E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16DF3" w:rsidRPr="00516DF3" w:rsidDel="00826A43" w:rsidRDefault="00516DF3" w:rsidP="00506768">
      <w:pPr>
        <w:pStyle w:val="ListParagraph"/>
        <w:numPr>
          <w:ilvl w:val="0"/>
          <w:numId w:val="4"/>
        </w:numPr>
        <w:rPr>
          <w:del w:id="54" w:author="Wencan Luo" w:date="2014-03-18T16:46:00Z"/>
        </w:rPr>
      </w:pPr>
      <w:del w:id="55" w:author="Wencan Luo" w:date="2014-03-18T16:46:00Z">
        <w:r w:rsidDel="00826A4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Kolář, Jáchym, Elizabeth Shriberg, and Yang Liu. "Using </w:delText>
        </w:r>
        <w:r w:rsidRPr="00506768" w:rsidDel="00826A43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prosody</w:delText>
        </w:r>
        <w:r w:rsidDel="00826A4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for </w:delText>
        </w:r>
        <w:r w:rsidRPr="00506768" w:rsidDel="00826A43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automatic sentence segmentation</w:delText>
        </w:r>
        <w:r w:rsidDel="00826A4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of multi-party meetings."</w:delText>
        </w:r>
        <w:r w:rsidDel="00826A43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826A43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Text, Speech and Dialogue</w:delText>
        </w:r>
        <w:r w:rsidDel="00826A4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Springer Berlin Heidelberg, 2006. [</w:delText>
        </w:r>
        <w:r w:rsidR="00C90884" w:rsidDel="00826A43">
          <w:fldChar w:fldCharType="begin"/>
        </w:r>
        <w:r w:rsidR="00C90884" w:rsidDel="00826A43">
          <w:delInstrText xml:space="preserve"> HYPERLINK "http://www.dtic.mil/dtic/tr/fulltext/u2/a459015.pdf" </w:delInstrText>
        </w:r>
        <w:r w:rsidR="00C90884" w:rsidDel="00826A43">
          <w:fldChar w:fldCharType="separate"/>
        </w:r>
        <w:r w:rsidRPr="00843CBD" w:rsidDel="00826A4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826A4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826A4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16DF3" w:rsidRPr="00843CBD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Laskowski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Kornel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"Modeling norms of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turn-taking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conversation."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48th Annual Meeting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2010. [</w:t>
      </w:r>
      <w:hyperlink r:id="rId9" w:history="1">
        <w:r w:rsidRPr="00843C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56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57" w:author="Wencan Luo" w:date="2014-03-18T16:35:00Z">
        <w:r w:rsidR="0088052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14</w:t>
        </w:r>
      </w:ins>
      <w:ins w:id="58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516DF3" w:rsidRPr="00811041" w:rsidDel="002E435A" w:rsidRDefault="00516DF3" w:rsidP="00506768">
      <w:pPr>
        <w:pStyle w:val="ListParagraph"/>
        <w:numPr>
          <w:ilvl w:val="0"/>
          <w:numId w:val="4"/>
        </w:numPr>
        <w:rPr>
          <w:del w:id="59" w:author="Wencan Luo" w:date="2014-03-18T16:39:00Z"/>
        </w:rPr>
      </w:pPr>
      <w:del w:id="60" w:author="Wencan Luo" w:date="2014-03-18T16:39:00Z"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Laskowski, Kornel, Jens Edlund, and Mattias Heldner. "A single-port non-parametric model of </w:delText>
        </w:r>
        <w:r w:rsidRPr="00506768" w:rsidDel="002E435A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turn-taking</w:delText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multi-party conversation."</w:delText>
        </w:r>
        <w:r w:rsidDel="002E435A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2E435A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Acoustics, Speech and Signal Processing (ICASSP), 2011 IEEE International Conference on</w:delText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IEEE, 2011. [</w:delText>
        </w:r>
        <w:r w:rsidR="00C90884" w:rsidDel="002E435A">
          <w:fldChar w:fldCharType="begin"/>
        </w:r>
        <w:r w:rsidR="00C90884" w:rsidDel="002E435A">
          <w:delInstrText xml:space="preserve"> HYPERLINK "http://www.speech.kth.se/~heldner/Mattias_Heldners_Home_Page/Publications_files/laskowskiICASSP2011b.pdf" </w:delInstrText>
        </w:r>
        <w:r w:rsidR="00C90884" w:rsidDel="002E435A">
          <w:fldChar w:fldCharType="separate"/>
        </w:r>
        <w:r w:rsidRPr="003D75A4" w:rsidDel="002E43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2E43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6E0BE6" w:rsidRPr="006E0BE6" w:rsidDel="001C5E88" w:rsidRDefault="006E0BE6" w:rsidP="00506768">
      <w:pPr>
        <w:pStyle w:val="ListParagraph"/>
        <w:numPr>
          <w:ilvl w:val="0"/>
          <w:numId w:val="4"/>
        </w:numPr>
        <w:rPr>
          <w:del w:id="61" w:author="Wencan Luo" w:date="2014-03-18T16:45:00Z"/>
        </w:rPr>
      </w:pPr>
      <w:del w:id="62" w:author="Wencan Luo" w:date="2014-03-18T16:45:00Z">
        <w:r w:rsidDel="001C5E88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de Kok, Iwan, and Dirk Heylen. "Multimodal </w:delText>
        </w:r>
        <w:r w:rsidRPr="00506768" w:rsidDel="001C5E88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end-of-turn prediction</w:delText>
        </w:r>
        <w:r w:rsidDel="001C5E88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multi-party meetings."</w:delText>
        </w:r>
        <w:r w:rsidDel="001C5E88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1C5E88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2009 international conference on Multimodal interfaces</w:delText>
        </w:r>
        <w:r w:rsidDel="001C5E88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ACM, 2009. [</w:delText>
        </w:r>
        <w:r w:rsidR="00C90884" w:rsidDel="001C5E88">
          <w:fldChar w:fldCharType="begin"/>
        </w:r>
        <w:r w:rsidR="00C90884" w:rsidDel="001C5E88">
          <w:delInstrText xml:space="preserve"> HYPERLINK "http://eprints.eemcs.utwente.nl/17022/01/dekok_2009_multimodal.pdf?origin=publication_detail" </w:delInstrText>
        </w:r>
        <w:r w:rsidR="00C90884" w:rsidDel="001C5E88">
          <w:fldChar w:fldCharType="separate"/>
        </w:r>
        <w:r w:rsidRPr="00927769" w:rsidDel="001C5E8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1C5E8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1C5E88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6E0BE6" w:rsidRDefault="006E0BE6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Hsueh, Pei-Yun, Johanna D. Moore, and Steve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Renals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"Automatic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Segmentation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Multiparty Dialogue."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EACL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2006. [</w:t>
      </w:r>
      <w:hyperlink r:id="rId10" w:history="1">
        <w:r w:rsidRPr="0096747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63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64" w:author="Wencan Luo" w:date="2014-03-18T16:45:00Z">
        <w:r w:rsidR="002A4FB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36</w:t>
        </w:r>
      </w:ins>
      <w:ins w:id="65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235A93" w:rsidRPr="00235A93" w:rsidDel="007706CB" w:rsidRDefault="00235A93" w:rsidP="00903FF1">
      <w:pPr>
        <w:rPr>
          <w:del w:id="66" w:author="Wencan Luo" w:date="2014-03-18T16:06:00Z"/>
        </w:rPr>
      </w:pPr>
    </w:p>
    <w:p w:rsidR="00F47569" w:rsidRDefault="00DD48C1">
      <w:r>
        <w:t>Understanding multi-party dialog</w:t>
      </w:r>
      <w:r w:rsidR="009F5231">
        <w:t xml:space="preserve"> (</w:t>
      </w:r>
      <w:r w:rsidR="00214689">
        <w:t xml:space="preserve">What do </w:t>
      </w:r>
      <w:r w:rsidR="009F5231">
        <w:t>Human-Human</w:t>
      </w:r>
      <w:r w:rsidR="00214689">
        <w:t xml:space="preserve"> multi-party dialog</w:t>
      </w:r>
      <w:r w:rsidR="00506768">
        <w:t>s</w:t>
      </w:r>
      <w:r w:rsidR="00214689">
        <w:t xml:space="preserve"> look like?</w:t>
      </w:r>
      <w:r w:rsidR="009F5231">
        <w:t>)</w:t>
      </w:r>
    </w:p>
    <w:p w:rsidR="00903FF1" w:rsidRPr="00914896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Shriberg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Elizabeth, Andreas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Stolcke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Don Baron. "Observations on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overlap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findings and implications for automatic processing of multi-party conversation."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INTERSPEECH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2001. [</w:t>
      </w:r>
      <w:hyperlink r:id="rId11" w:history="1">
        <w:r w:rsidRPr="008E1D6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67" w:author="Wencan Luo" w:date="2014-03-18T16:30:00Z">
        <w:r w:rsidR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(cited by 127)</w:t>
        </w:r>
      </w:ins>
    </w:p>
    <w:p w:rsidR="00903FF1" w:rsidRPr="00D73B37" w:rsidDel="007706CB" w:rsidRDefault="00903FF1" w:rsidP="00506768">
      <w:pPr>
        <w:pStyle w:val="ListParagraph"/>
        <w:numPr>
          <w:ilvl w:val="0"/>
          <w:numId w:val="4"/>
        </w:numPr>
        <w:rPr>
          <w:del w:id="68" w:author="Wencan Luo" w:date="2014-03-18T16:04:00Z"/>
        </w:rPr>
      </w:pPr>
      <w:del w:id="69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Laskowski, Kornel, Mari Ostendorf, and Tanja Schultz. "Modeling 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vocal interaction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for text-independent participant characterization in multi-party conversation."</w:delText>
        </w:r>
        <w:r w:rsidDel="007706C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9th SIGdial Workshop on Discourse and Dialogue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Association for Computational Linguistics, 2008. [</w:delText>
        </w:r>
        <w:r w:rsidR="00C90884" w:rsidDel="007706CB">
          <w:fldChar w:fldCharType="begin"/>
        </w:r>
        <w:r w:rsidR="00C90884" w:rsidDel="007706CB">
          <w:delInstrText xml:space="preserve"> HYPERLINK "http://aclweb.org/anthology/W/W08/W08-0124.pdf" </w:delInstrText>
        </w:r>
        <w:r w:rsidR="00C90884" w:rsidDel="007706CB">
          <w:fldChar w:fldCharType="separate"/>
        </w:r>
        <w:r w:rsidRPr="00BC5DB8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516DF3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Matthew, et al. "Unsupervised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topic modelling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multi-party spoken discourse."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21st International Conference on Computational Linguistics and the 44th annual meeting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2006. [</w:t>
      </w:r>
      <w:r w:rsidR="00C90884">
        <w:fldChar w:fldCharType="begin"/>
      </w:r>
      <w:ins w:id="70" w:author="Wencan Luo" w:date="2014-03-18T17:16:00Z">
        <w:r w:rsidR="00F57336">
          <w:instrText>HYPERLINK "http://web.mit.edu/cocosci/Papers/purver-et-al06acl.pdf"</w:instrText>
        </w:r>
      </w:ins>
      <w:del w:id="71" w:author="Wencan Luo" w:date="2014-03-18T17:16:00Z">
        <w:r w:rsidR="00C90884" w:rsidDel="00F57336">
          <w:delInstrText xml:space="preserve"> HYPERLINK "Purver,%20Matthew,%20et%20al.%20%22Unsupervised%20topic%20modelling%20for%20multi-party%20spoken%20discourse.%22%20Proceedings%20of%20the%2021st%20International%20Conference%20on%20Computational%20Linguistics%20and%20the%2044th%20annual%20meeting%20of%20the%20Association%20for%20Computational%20Linguistics.%20Association%20for%20Computational%20Linguistics,%202006." </w:delInstrText>
        </w:r>
      </w:del>
      <w:r w:rsidR="00C90884">
        <w:fldChar w:fldCharType="separate"/>
      </w:r>
      <w:r w:rsidRPr="00BC5DB8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pdf</w:t>
      </w:r>
      <w:r w:rsidR="00C90884">
        <w:rPr>
          <w:rStyle w:val="Hyperlink"/>
          <w:rFonts w:ascii="Arial" w:hAnsi="Arial" w:cs="Arial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72" w:author="Wencan Luo" w:date="2014-03-18T16:30:00Z">
        <w:r w:rsidR="0016577B" w:rsidRPr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73" w:author="Wencan Luo" w:date="2014-03-18T16:47:00Z">
        <w:r w:rsidR="00D93F5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76</w:t>
        </w:r>
      </w:ins>
      <w:ins w:id="74" w:author="Wencan Luo" w:date="2014-03-18T16:30:00Z">
        <w:r w:rsidR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516DF3" w:rsidRPr="003D75A4" w:rsidDel="00B153DD" w:rsidRDefault="00516DF3" w:rsidP="00506768">
      <w:pPr>
        <w:pStyle w:val="ListParagraph"/>
        <w:numPr>
          <w:ilvl w:val="0"/>
          <w:numId w:val="4"/>
        </w:numPr>
        <w:rPr>
          <w:del w:id="75" w:author="Wencan Luo" w:date="2014-03-18T16:54:00Z"/>
        </w:rPr>
      </w:pPr>
      <w:del w:id="76" w:author="Wencan Luo" w:date="2014-03-18T16:54:00Z"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lastRenderedPageBreak/>
          <w:delText xml:space="preserve">Kathol, Andreas, and Gokhan Tur. "Extracting </w:delText>
        </w:r>
        <w:r w:rsidRPr="00506768" w:rsidDel="00B153DD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question/answer pairs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multi-party meetings."</w:delText>
        </w:r>
        <w:r w:rsidDel="00B153DD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B153DD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Acoustics, Speech and Signal Processing, 2008. ICASSP 2008. IEEE International Conference on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IEEE, 2008. [</w:delText>
        </w:r>
        <w:r w:rsidR="00C90884" w:rsidDel="00B153DD">
          <w:fldChar w:fldCharType="begin"/>
        </w:r>
        <w:r w:rsidR="00C90884" w:rsidDel="00B153DD">
          <w:delInstrText xml:space="preserve"> HYPERLINK "ftp://130.107.33.205/pub/papers/icassp2008-qa-meetings.pdf" </w:delInstrText>
        </w:r>
        <w:r w:rsidR="00C90884" w:rsidDel="00B153DD">
          <w:fldChar w:fldCharType="separate"/>
        </w:r>
        <w:r w:rsidRPr="003D75A4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16DF3" w:rsidRPr="000241FC" w:rsidRDefault="00516DF3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Hung, Hayley, et al. "Estimating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dominance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meetings using speaker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diarization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Audio, Speech, and Language Processing,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19.4 (2011): 847-860. [</w:t>
      </w:r>
      <w:hyperlink r:id="rId12" w:history="1">
        <w:r w:rsidRPr="000241F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77" w:author="Wencan Luo" w:date="2014-03-18T16:30:00Z">
        <w:r w:rsidR="0016577B" w:rsidRPr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78" w:author="Wencan Luo" w:date="2014-03-18T16:48:00Z">
        <w:r w:rsidR="007D41B0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33</w:t>
        </w:r>
      </w:ins>
      <w:ins w:id="79" w:author="Wencan Luo" w:date="2014-03-18T16:30:00Z">
        <w:r w:rsidR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6E0BE6" w:rsidRPr="00DD4253" w:rsidRDefault="006E0BE6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Bohus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Dan, and Eric Horvitz. "Models for multiparty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engagement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open-world dialog."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SIGDIAL 2009 Conference: The 10th Annual Meeting of the Special Interest Group on Discourse and Dialogue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 [</w:t>
      </w:r>
      <w:hyperlink r:id="rId13" w:history="1">
        <w:r w:rsidRPr="00DD425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80" w:author="Wencan Luo" w:date="2014-03-18T16:30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81" w:author="Wencan Luo" w:date="2014-03-18T16:52:00Z">
        <w:r w:rsidR="007D41B0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51</w:t>
        </w:r>
      </w:ins>
      <w:ins w:id="82" w:author="Wencan Luo" w:date="2014-03-18T16:30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B25AAA" w:rsidRPr="00B25AAA" w:rsidRDefault="00B25AAA">
      <w:pPr>
        <w:pStyle w:val="ListParagraph"/>
        <w:numPr>
          <w:ilvl w:val="0"/>
          <w:numId w:val="4"/>
        </w:numPr>
        <w:rPr>
          <w:ins w:id="83" w:author="Wencan Luo" w:date="2014-03-18T16:17:00Z"/>
          <w:rFonts w:ascii="Arial" w:hAnsi="Arial" w:cs="Arial"/>
          <w:color w:val="222222"/>
          <w:sz w:val="20"/>
          <w:szCs w:val="20"/>
          <w:shd w:val="clear" w:color="auto" w:fill="FFFFFF"/>
          <w:rPrChange w:id="84" w:author="Wencan Luo" w:date="2014-03-18T16:17:00Z">
            <w:rPr>
              <w:ins w:id="85" w:author="Wencan Luo" w:date="2014-03-18T16:17:00Z"/>
              <w:color w:val="000000"/>
              <w:sz w:val="27"/>
              <w:szCs w:val="27"/>
            </w:rPr>
          </w:rPrChange>
        </w:rPr>
        <w:pPrChange w:id="86" w:author="Wencan Luo" w:date="2014-03-18T16:17:00Z">
          <w:pPr>
            <w:numPr>
              <w:numId w:val="4"/>
            </w:numPr>
            <w:spacing w:before="100" w:beforeAutospacing="1" w:after="100" w:afterAutospacing="1" w:line="240" w:lineRule="auto"/>
            <w:ind w:left="720" w:hanging="360"/>
          </w:pPr>
        </w:pPrChange>
      </w:pPr>
      <w:ins w:id="87" w:author="Wencan Luo" w:date="2014-03-18T16:17:00Z"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88" w:author="Wencan Luo" w:date="2014-03-18T16:17:00Z">
              <w:rPr>
                <w:color w:val="000000"/>
                <w:sz w:val="27"/>
                <w:szCs w:val="27"/>
              </w:rPr>
            </w:rPrChange>
          </w:rPr>
          <w:t xml:space="preserve">Heather Friedberg, Diane </w:t>
        </w:r>
        <w:proofErr w:type="spellStart"/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89" w:author="Wencan Luo" w:date="2014-03-18T16:17:00Z">
              <w:rPr>
                <w:b/>
                <w:bCs/>
                <w:color w:val="000000"/>
                <w:sz w:val="27"/>
                <w:szCs w:val="27"/>
              </w:rPr>
            </w:rPrChange>
          </w:rPr>
          <w:t>Litman</w:t>
        </w:r>
        <w:proofErr w:type="spellEnd"/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0" w:author="Wencan Luo" w:date="2014-03-18T16:17:00Z">
              <w:rPr>
                <w:color w:val="000000"/>
                <w:sz w:val="27"/>
                <w:szCs w:val="27"/>
              </w:rPr>
            </w:rPrChange>
          </w:rPr>
          <w:t xml:space="preserve">, and Susannah B. F. </w:t>
        </w:r>
        <w:proofErr w:type="spellStart"/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1" w:author="Wencan Luo" w:date="2014-03-18T16:17:00Z">
              <w:rPr>
                <w:color w:val="000000"/>
                <w:sz w:val="27"/>
                <w:szCs w:val="27"/>
              </w:rPr>
            </w:rPrChange>
          </w:rPr>
          <w:t>Paletz</w:t>
        </w:r>
        <w:proofErr w:type="spellEnd"/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2" w:author="Wencan Luo" w:date="2014-03-18T16:17:00Z">
              <w:rPr>
                <w:color w:val="000000"/>
                <w:sz w:val="27"/>
                <w:szCs w:val="27"/>
              </w:rPr>
            </w:rPrChange>
          </w:rPr>
          <w:t>, </w:t>
        </w:r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3" w:author="Wencan Luo" w:date="2014-03-18T16:17:00Z">
              <w:rPr>
                <w:color w:val="000000"/>
                <w:sz w:val="27"/>
                <w:szCs w:val="27"/>
              </w:rPr>
            </w:rPrChange>
          </w:rPr>
          <w:fldChar w:fldCharType="begin"/>
        </w:r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4" w:author="Wencan Luo" w:date="2014-03-18T16:17:00Z">
              <w:rPr>
                <w:color w:val="000000"/>
                <w:sz w:val="27"/>
                <w:szCs w:val="27"/>
              </w:rPr>
            </w:rPrChange>
          </w:rPr>
          <w:instrText xml:space="preserve"> HYPERLINK "http://people.cs.pitt.edu/~litman/lexicalEntrainment_editted3.pdf" </w:instrText>
        </w:r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5" w:author="Wencan Luo" w:date="2014-03-18T16:17:00Z">
              <w:rPr>
                <w:color w:val="000000"/>
                <w:sz w:val="27"/>
                <w:szCs w:val="27"/>
              </w:rPr>
            </w:rPrChange>
          </w:rPr>
          <w:fldChar w:fldCharType="separate"/>
        </w:r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6" w:author="Wencan Luo" w:date="2014-03-18T16:17:00Z">
              <w:rPr>
                <w:rStyle w:val="Hyperlink"/>
                <w:sz w:val="27"/>
                <w:szCs w:val="27"/>
              </w:rPr>
            </w:rPrChange>
          </w:rPr>
          <w:t xml:space="preserve">Lexical </w:t>
        </w:r>
        <w:r w:rsidRPr="00763944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  <w:rPrChange w:id="97" w:author="Wencan Luo" w:date="2014-03-18T16:18:00Z">
              <w:rPr>
                <w:rStyle w:val="Hyperlink"/>
                <w:sz w:val="27"/>
                <w:szCs w:val="27"/>
              </w:rPr>
            </w:rPrChange>
          </w:rPr>
          <w:t>Entrainment</w:t>
        </w:r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8" w:author="Wencan Luo" w:date="2014-03-18T16:17:00Z">
              <w:rPr>
                <w:rStyle w:val="Hyperlink"/>
                <w:sz w:val="27"/>
                <w:szCs w:val="27"/>
              </w:rPr>
            </w:rPrChange>
          </w:rPr>
          <w:t xml:space="preserve"> and Success in Student Engineering Groups</w:t>
        </w:r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99" w:author="Wencan Luo" w:date="2014-03-18T16:17:00Z">
              <w:rPr>
                <w:color w:val="000000"/>
                <w:sz w:val="27"/>
                <w:szCs w:val="27"/>
              </w:rPr>
            </w:rPrChange>
          </w:rPr>
          <w:fldChar w:fldCharType="end"/>
        </w:r>
        <w:r w:rsidRPr="00B25AAA">
          <w:rPr>
            <w:rFonts w:ascii="Arial" w:hAnsi="Arial" w:cs="Arial"/>
            <w:color w:val="222222"/>
            <w:sz w:val="20"/>
            <w:szCs w:val="20"/>
            <w:shd w:val="clear" w:color="auto" w:fill="FFFFFF"/>
            <w:rPrChange w:id="100" w:author="Wencan Luo" w:date="2014-03-18T16:17:00Z">
              <w:rPr>
                <w:color w:val="000000"/>
                <w:sz w:val="27"/>
                <w:szCs w:val="27"/>
              </w:rPr>
            </w:rPrChange>
          </w:rPr>
          <w:t>, Proceedings Fourth IEEE Workshop on Spoken Language Technology (SLT), pages 404-409, Miami, Florida, December.</w:t>
        </w:r>
        <w:r w:rsidR="002E57EE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[</w:t>
        </w:r>
      </w:ins>
      <w:ins w:id="101" w:author="Wencan Luo" w:date="2014-03-18T16:18:00Z">
        <w:r w:rsidR="002E57EE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fldChar w:fldCharType="begin"/>
        </w:r>
        <w:r w:rsidR="002E57EE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nstrText xml:space="preserve"> HYPERLINK "http://people.cs.pitt.edu/~litman/lexicalEntrainment_editted3.pdf" </w:instrText>
        </w:r>
        <w:r w:rsidR="002E57EE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fldChar w:fldCharType="separate"/>
        </w:r>
        <w:r w:rsidR="002E57EE" w:rsidRPr="002E57E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  <w:r w:rsidR="002E57EE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fldChar w:fldCharType="end"/>
        </w:r>
      </w:ins>
      <w:ins w:id="102" w:author="Wencan Luo" w:date="2014-03-18T16:17:00Z">
        <w:r w:rsidR="002E57EE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]</w:t>
        </w:r>
      </w:ins>
    </w:p>
    <w:p w:rsidR="00FD5C23" w:rsidDel="00FE4AEB" w:rsidRDefault="00FD5C23">
      <w:pPr>
        <w:rPr>
          <w:del w:id="103" w:author="Wencan Luo" w:date="2014-03-18T16:17:00Z"/>
        </w:rPr>
      </w:pPr>
    </w:p>
    <w:p w:rsidR="00346542" w:rsidDel="00FE4AEB" w:rsidRDefault="00346542" w:rsidP="00346542">
      <w:pPr>
        <w:rPr>
          <w:del w:id="104" w:author="Wencan Luo" w:date="2014-03-18T16:17:00Z"/>
        </w:rPr>
      </w:pPr>
      <w:del w:id="105" w:author="Wencan Luo" w:date="2014-03-18T16:17:00Z">
        <w:r w:rsidDel="00FE4AEB">
          <w:delText>Applications of multi-party dialog? (Human-Computer)</w:delText>
        </w:r>
      </w:del>
    </w:p>
    <w:p w:rsidR="00903FF1" w:rsidRPr="00AB59F4" w:rsidDel="00FE4AEB" w:rsidRDefault="00903FF1" w:rsidP="00506768">
      <w:pPr>
        <w:pStyle w:val="ListParagraph"/>
        <w:numPr>
          <w:ilvl w:val="0"/>
          <w:numId w:val="4"/>
        </w:numPr>
        <w:rPr>
          <w:del w:id="106" w:author="Wencan Luo" w:date="2014-03-18T16:17:00Z"/>
        </w:rPr>
      </w:pPr>
      <w:del w:id="107" w:author="Wencan Luo" w:date="2014-03-18T16:17:00Z">
        <w:r w:rsidDel="00FE4AE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McBurney, Peter, and Simon Parsons. "Dialogue </w:delText>
        </w:r>
        <w:r w:rsidRPr="00506768" w:rsidDel="00FE4AE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games</w:delText>
        </w:r>
        <w:r w:rsidDel="00FE4AE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in multi-agent systems."</w:delText>
        </w:r>
        <w:r w:rsidDel="00FE4AE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FE4AE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Informal Logic</w:delText>
        </w:r>
        <w:r w:rsidDel="00FE4AE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FE4AE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22.3 (2001). [</w:delText>
        </w:r>
        <w:r w:rsidR="00C90884" w:rsidDel="00FE4AEB">
          <w:fldChar w:fldCharType="begin"/>
        </w:r>
        <w:r w:rsidR="00C90884" w:rsidDel="00FE4AEB">
          <w:delInstrText xml:space="preserve"> HYPERLINK "http://hrgpapers.uwindsor.ca/ojs/leddy/index.php/informal_logic/article/download/2592/2033" </w:delInstrText>
        </w:r>
        <w:r w:rsidR="00C90884" w:rsidDel="00FE4AEB">
          <w:fldChar w:fldCharType="separate"/>
        </w:r>
        <w:r w:rsidRPr="00AB59F4" w:rsidDel="00FE4AE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FE4AE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FE4AE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Del="00BE3DB3" w:rsidRDefault="00903FF1" w:rsidP="00346542">
      <w:pPr>
        <w:rPr>
          <w:del w:id="108" w:author="Wencan Luo" w:date="2014-03-18T16:18:00Z"/>
        </w:rPr>
      </w:pPr>
    </w:p>
    <w:p w:rsidR="00346542" w:rsidRDefault="00116FD3" w:rsidP="00346542">
      <w:r>
        <w:t>Available</w:t>
      </w:r>
      <w:r w:rsidR="00346542">
        <w:t xml:space="preserve"> Corp</w:t>
      </w:r>
      <w:r w:rsidR="00506768">
        <w:t>ora</w:t>
      </w:r>
      <w:r w:rsidR="006E0BE6">
        <w:t>/System</w:t>
      </w:r>
      <w:r w:rsidR="00506768">
        <w:t>s</w:t>
      </w:r>
      <w:r w:rsidR="00346542">
        <w:t>?</w:t>
      </w:r>
    </w:p>
    <w:p w:rsidR="008D5BC5" w:rsidRPr="00215957" w:rsidRDefault="008D5BC5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Frank PM, and Gerard AW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Vreeswijk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"Towards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testbed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multi-party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Agent Communication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(2004): 212-230. [</w:t>
      </w:r>
      <w:hyperlink r:id="rId14" w:anchor="page=222" w:history="1">
        <w:r w:rsidRPr="002159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09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110" w:author="Wencan Luo" w:date="2014-03-18T16:41:00Z">
        <w:r w:rsidR="00FA2BC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46</w:t>
        </w:r>
      </w:ins>
      <w:ins w:id="111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903FF1" w:rsidRPr="00FE7C42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Jovanovic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Rieks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op den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Anton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Nijholt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 corpus for studying addressing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Language Resources and Evaluation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40.1 (2006): 5-23. [</w:t>
      </w:r>
      <w:hyperlink r:id="rId15" w:history="1">
        <w:r w:rsidRPr="00FE7C4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12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113" w:author="Wencan Luo" w:date="2014-03-18T16:41:00Z">
        <w:r w:rsidR="00204193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36</w:t>
        </w:r>
      </w:ins>
      <w:ins w:id="114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903FF1" w:rsidRPr="00D53971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Tür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Gökhan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"The CALO meeting speech recognition and understanding system."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SLT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(2008): 69-72. [</w:t>
      </w:r>
      <w:hyperlink r:id="rId16" w:history="1">
        <w:r w:rsidRPr="006F33D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15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116" w:author="Wencan Luo" w:date="2014-03-18T16:41:00Z">
        <w:r w:rsidR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50</w:t>
        </w:r>
      </w:ins>
      <w:ins w:id="117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903FF1" w:rsidRPr="00516DF3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Shaikh, Samira, et al. "MPC: A Multi-Party Chat Corpus for Modeling Social Phenomena in Discourse."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LREC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2010. [</w:t>
      </w:r>
      <w:r w:rsidR="00882AB8">
        <w:fldChar w:fldCharType="begin"/>
      </w:r>
      <w:ins w:id="118" w:author="Wencan Luo" w:date="2014-03-18T19:16:00Z">
        <w:r w:rsidR="00882AB8">
          <w:instrText>HYPERLINK "http://www.ils.albany.edu/tech_reports/Tech_Report_006.pdf"</w:instrText>
        </w:r>
      </w:ins>
      <w:del w:id="119" w:author="Wencan Luo" w:date="2014-03-18T19:16:00Z">
        <w:r w:rsidR="00882AB8" w:rsidDel="00882AB8">
          <w:delInstrText xml:space="preserve"> HYPERLINK "http://hnk.ffzg.hr/bibl/lrec2010/pdf/85_Paper.pdf" </w:delInstrText>
        </w:r>
      </w:del>
      <w:ins w:id="120" w:author="Wencan Luo" w:date="2014-03-18T19:16:00Z"/>
      <w:r w:rsidR="00882AB8">
        <w:fldChar w:fldCharType="separate"/>
      </w:r>
      <w:r w:rsidRPr="00054F0E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pdf</w:t>
      </w:r>
      <w:r w:rsidR="00882AB8">
        <w:rPr>
          <w:rStyle w:val="Hyperlink"/>
          <w:rFonts w:ascii="Arial" w:hAnsi="Arial" w:cs="Arial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21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122" w:author="Wencan Luo" w:date="2014-03-18T16:41:00Z">
        <w:r w:rsidR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11</w:t>
        </w:r>
      </w:ins>
      <w:ins w:id="123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  <w:bookmarkStart w:id="124" w:name="_GoBack"/>
      <w:bookmarkEnd w:id="124"/>
    </w:p>
    <w:p w:rsidR="00516DF3" w:rsidRPr="006A0FC3" w:rsidDel="00DA65AF" w:rsidRDefault="00516DF3" w:rsidP="00506768">
      <w:pPr>
        <w:pStyle w:val="ListParagraph"/>
        <w:numPr>
          <w:ilvl w:val="0"/>
          <w:numId w:val="4"/>
        </w:numPr>
        <w:rPr>
          <w:del w:id="125" w:author="Wencan Luo" w:date="2014-03-18T16:21:00Z"/>
        </w:rPr>
      </w:pPr>
      <w:del w:id="126" w:author="Wencan Luo" w:date="2014-03-18T16:21:00Z">
        <w:r w:rsidDel="00DA65A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Wardeh, Maya, Trevor Bench-Capon, and Frans Coenen. "Multi-party argument from experience."</w:delText>
        </w:r>
        <w:r w:rsidDel="00DA65AF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DA65AF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Argumentation in Multi-Agent Systems</w:delText>
        </w:r>
        <w:r w:rsidDel="00DA65AF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DA65A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(2010): 216-235. [</w:delText>
        </w:r>
        <w:r w:rsidR="00C90884" w:rsidDel="00DA65AF">
          <w:fldChar w:fldCharType="begin"/>
        </w:r>
        <w:r w:rsidR="00C90884" w:rsidDel="00DA65AF">
          <w:delInstrText xml:space="preserve"> HYPERLINK "http://cgi.csc.liv.ac.uk/~frans/PostScriptFiles/ArgMAS09wardeh.pdf" </w:delInstrText>
        </w:r>
        <w:r w:rsidR="00C90884" w:rsidDel="00DA65AF">
          <w:fldChar w:fldCharType="separate"/>
        </w:r>
        <w:r w:rsidRPr="006A0FC3" w:rsidDel="00DA65A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DA65A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DA65A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6E0BE6" w:rsidRPr="003503E0" w:rsidRDefault="006E0BE6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Prakken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Henry. "On dialogue systems with speech acts, arguments, and counterarguments."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Logics in Artificial Intelligence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(2000): 224-238. [</w:t>
      </w:r>
      <w:hyperlink r:id="rId17" w:anchor="page=241" w:history="1">
        <w:r w:rsidRPr="003503E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27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128" w:author="Wencan Luo" w:date="2014-03-18T16:41:00Z">
        <w:r w:rsidR="002E43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99</w:t>
        </w:r>
      </w:ins>
      <w:ins w:id="129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8D5BC5" w:rsidDel="0086058B" w:rsidRDefault="008D5BC5" w:rsidP="00346542">
      <w:pPr>
        <w:rPr>
          <w:del w:id="130" w:author="Wencan Luo" w:date="2014-03-18T16:22:00Z"/>
        </w:rPr>
      </w:pPr>
    </w:p>
    <w:p w:rsidR="00B979C1" w:rsidDel="0086058B" w:rsidRDefault="00273CE7" w:rsidP="00346542">
      <w:pPr>
        <w:rPr>
          <w:del w:id="131" w:author="Wencan Luo" w:date="2014-03-18T16:22:00Z"/>
        </w:rPr>
      </w:pPr>
      <w:del w:id="132" w:author="Wencan Luo" w:date="2014-03-18T16:22:00Z">
        <w:r w:rsidDel="0086058B">
          <w:delText>How to evaluate multi-party dialog?</w:delText>
        </w:r>
      </w:del>
    </w:p>
    <w:p w:rsidR="00B979C1" w:rsidRPr="00215957" w:rsidDel="0086058B" w:rsidRDefault="00B979C1" w:rsidP="00506768">
      <w:pPr>
        <w:pStyle w:val="ListParagraph"/>
        <w:numPr>
          <w:ilvl w:val="0"/>
          <w:numId w:val="4"/>
        </w:numPr>
        <w:rPr>
          <w:del w:id="133" w:author="Wencan Luo" w:date="2014-03-18T16:22:00Z"/>
        </w:rPr>
      </w:pPr>
      <w:del w:id="134" w:author="Wencan Luo" w:date="2014-03-18T16:22:00Z">
        <w:r w:rsidDel="0086058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Traum, David R., Susan Robinson, and Jens Stephan. "Evaluation of Multi-party Virtual Reality Dialogue Interaction."</w:delText>
        </w:r>
        <w:r w:rsidDel="0086058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86058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LREC</w:delText>
        </w:r>
        <w:r w:rsidDel="0086058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2004. [</w:delText>
        </w:r>
        <w:r w:rsidR="00C90884" w:rsidDel="0086058B">
          <w:fldChar w:fldCharType="begin"/>
        </w:r>
        <w:r w:rsidR="00C90884" w:rsidDel="0086058B">
          <w:delInstrText xml:space="preserve"> HYPERLINK "http://www.researchgate.net/publication/2951394_Evaluation_of_Multi-Party_Virtual_Reality_Dialogue_Interaction/file/72e7e520bde09c3621.pdf" </w:delInstrText>
        </w:r>
        <w:r w:rsidR="00C90884" w:rsidDel="0086058B">
          <w:fldChar w:fldCharType="separate"/>
        </w:r>
        <w:r w:rsidRPr="00215957" w:rsidDel="0086058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86058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86058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EA1F37" w:rsidRPr="00CC5CFB" w:rsidDel="0086058B" w:rsidRDefault="00EA1F37" w:rsidP="00506768">
      <w:pPr>
        <w:pStyle w:val="ListParagraph"/>
        <w:numPr>
          <w:ilvl w:val="0"/>
          <w:numId w:val="4"/>
        </w:numPr>
        <w:rPr>
          <w:del w:id="135" w:author="Wencan Luo" w:date="2014-03-18T16:22:00Z"/>
        </w:rPr>
      </w:pPr>
      <w:del w:id="136" w:author="Wencan Luo" w:date="2014-03-18T16:22:00Z">
        <w:r w:rsidDel="0086058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Garg, Saurabh, et al. "Evaluation of Transcription and Annotation tools for a Multi-modal, Multi-party dialogue corpus." (2004). [</w:delText>
        </w:r>
        <w:r w:rsidR="00C90884" w:rsidDel="0086058B">
          <w:fldChar w:fldCharType="begin"/>
        </w:r>
        <w:r w:rsidR="00C90884" w:rsidDel="0086058B">
          <w:delInstrText xml:space="preserve"> HYPERLINK "http://www.dtic.mil/dtic/tr/fulltext/u2/a459208.pdf" </w:delInstrText>
        </w:r>
        <w:r w:rsidR="00C90884" w:rsidDel="0086058B">
          <w:fldChar w:fldCharType="separate"/>
        </w:r>
        <w:r w:rsidRPr="00CC5CFB" w:rsidDel="0086058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86058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86058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273CE7" w:rsidRDefault="00BB7DE9" w:rsidP="00346542">
      <w:del w:id="137" w:author="Wencan Luo" w:date="2014-03-18T16:22:00Z">
        <w:r w:rsidDel="0086058B">
          <w:lastRenderedPageBreak/>
          <w:br/>
        </w:r>
      </w:del>
      <w:r w:rsidR="00B66B73">
        <w:t>Human-Computer</w:t>
      </w:r>
      <w:r w:rsidR="00CD1F3F">
        <w:t xml:space="preserve"> multi-party dialog</w:t>
      </w:r>
    </w:p>
    <w:p w:rsidR="00B66B73" w:rsidRPr="00B64EB2" w:rsidDel="0016577B" w:rsidRDefault="00B66B73" w:rsidP="00506768">
      <w:pPr>
        <w:pStyle w:val="ListParagraph"/>
        <w:numPr>
          <w:ilvl w:val="0"/>
          <w:numId w:val="4"/>
        </w:numPr>
        <w:rPr>
          <w:del w:id="138" w:author="Wencan Luo" w:date="2014-03-18T16:23:00Z"/>
        </w:rPr>
      </w:pPr>
      <w:del w:id="139" w:author="Wencan Luo" w:date="2014-03-18T16:23:00Z">
        <w:r w:rsidDel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Traum, David, et al. "Multi-party, multi-issue, multi-strategy negotiation for multi-modal virtual agents."</w:delText>
        </w:r>
        <w:r w:rsidDel="0016577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16577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Intelligent Virtual Agents</w:delText>
        </w:r>
        <w:r w:rsidDel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Springer Berlin Heidelberg, 2008. [</w:delText>
        </w:r>
        <w:r w:rsidR="00C90884" w:rsidDel="0016577B">
          <w:fldChar w:fldCharType="begin"/>
        </w:r>
        <w:r w:rsidR="00C90884" w:rsidDel="0016577B">
          <w:delInstrText xml:space="preserve"> HYPERLINK "http://people.ict.usc.edu/~gratch/papers/traum-iva08.pdf" </w:delInstrText>
        </w:r>
        <w:r w:rsidR="00C90884" w:rsidDel="0016577B">
          <w:fldChar w:fldCharType="separate"/>
        </w:r>
        <w:r w:rsidRPr="00B64EB2" w:rsidDel="001657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1657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E42ADB" w:rsidRPr="00B66B73" w:rsidDel="0016577B" w:rsidRDefault="00A97A5E" w:rsidP="00506768">
      <w:pPr>
        <w:pStyle w:val="ListParagraph"/>
        <w:numPr>
          <w:ilvl w:val="0"/>
          <w:numId w:val="4"/>
        </w:numPr>
        <w:rPr>
          <w:del w:id="140" w:author="Wencan Luo" w:date="2014-03-18T16:23:00Z"/>
        </w:rPr>
      </w:pPr>
      <w:del w:id="141" w:author="Wencan Luo" w:date="2014-03-18T16:23:00Z">
        <w:r w:rsidDel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Traum, David, and Jeff Rickel. "Embodied agents for multi-party dialogue in immersive virtual worlds."</w:delText>
        </w:r>
        <w:r w:rsidDel="0016577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16577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first international joint conference on Autonomous agents and multiagent systems: part 2</w:delText>
        </w:r>
        <w:r w:rsidDel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ACM, 2002. [</w:delText>
        </w:r>
        <w:r w:rsidR="00C90884" w:rsidDel="0016577B">
          <w:fldChar w:fldCharType="begin"/>
        </w:r>
        <w:r w:rsidR="00C90884" w:rsidDel="0016577B">
          <w:delInstrText xml:space="preserve"> HYPERLINK "http://ict.usc.edu/pubs/Embodied%20Agents%20for%20Multi-party%20Dialogue%20in%20Immersive%20%20Virtual%20Worlds.pdf" </w:delInstrText>
        </w:r>
        <w:r w:rsidR="00C90884" w:rsidDel="0016577B">
          <w:fldChar w:fldCharType="separate"/>
        </w:r>
        <w:r w:rsidRPr="00A97A5E" w:rsidDel="001657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1657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16577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744E57" w:rsidRPr="00516DF3" w:rsidRDefault="00744E57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Klotz, David, et al. "Engagement-based multi-party dialog with a humanoid robot."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SIGDIAL 2011 Conference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2011. [</w:t>
      </w:r>
      <w:hyperlink r:id="rId18" w:anchor="page=361" w:history="1">
        <w:r w:rsidRPr="00E96CD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42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143" w:author="Wencan Luo" w:date="2014-03-18T16:42:00Z">
        <w:r w:rsidR="00FA2BC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11</w:t>
        </w:r>
      </w:ins>
      <w:ins w:id="144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516DF3" w:rsidRPr="00843CBD" w:rsidDel="007706CB" w:rsidRDefault="00516DF3" w:rsidP="00506768">
      <w:pPr>
        <w:pStyle w:val="ListParagraph"/>
        <w:numPr>
          <w:ilvl w:val="0"/>
          <w:numId w:val="4"/>
        </w:numPr>
        <w:rPr>
          <w:del w:id="145" w:author="Wencan Luo" w:date="2014-03-18T16:04:00Z"/>
        </w:rPr>
      </w:pPr>
      <w:del w:id="146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Löckelt, Markus, and Norbert Pfleger. "Multi-party interaction with self-contained virtual characters."</w:delText>
        </w:r>
        <w:r w:rsidDel="007706C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DIALOR workshop on the semantics and pragmatics of dialogue, LORIA, Nancy, France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2005. [</w:delText>
        </w:r>
        <w:r w:rsidR="00C90884" w:rsidDel="007706CB">
          <w:fldChar w:fldCharType="begin"/>
        </w:r>
        <w:r w:rsidR="00C90884" w:rsidDel="007706CB">
          <w:delInstrText xml:space="preserve"> HYPERLINK "http://dialor05.loria.fr/Papers/21-Loeckelt.pdf" </w:delInstrText>
        </w:r>
        <w:r w:rsidR="00C90884" w:rsidDel="007706CB">
          <w:fldChar w:fldCharType="separate"/>
        </w:r>
        <w:r w:rsidRPr="00C73646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516DF3" w:rsidRPr="00900424" w:rsidRDefault="00516DF3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Foster, Mary Ellen, et al. "Two people walk into a bar: Dynamic multi-party social interaction with a robot agent."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14th ACM international conference on Multimodal interaction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 [</w:t>
      </w:r>
      <w:hyperlink r:id="rId19" w:history="1">
        <w:r w:rsidRPr="0090042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47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(cited by </w:t>
        </w:r>
      </w:ins>
      <w:ins w:id="148" w:author="Wencan Luo" w:date="2014-03-18T16:42:00Z">
        <w:r w:rsidR="00EE72EF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17</w:t>
        </w:r>
      </w:ins>
      <w:ins w:id="149" w:author="Wencan Luo" w:date="2014-03-18T16:31:00Z"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)</w:t>
        </w:r>
      </w:ins>
    </w:p>
    <w:p w:rsidR="00B66B73" w:rsidRDefault="00903FF1" w:rsidP="00744E57">
      <w:r>
        <w:t>Other:</w:t>
      </w:r>
    </w:p>
    <w:p w:rsidR="00903FF1" w:rsidRPr="00903FF1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Murray, Gabriel, and Steve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Renals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"Term-weighting for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summarization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multi-party spoken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 for Multimodal Interaction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(2008): 156-167. [</w:t>
      </w:r>
      <w:hyperlink r:id="rId20" w:history="1">
        <w:r w:rsidRPr="006F33D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ins w:id="150" w:author="Wencan Luo" w:date="2014-03-18T16:31:00Z">
        <w:r w:rsidR="00B236D1" w:rsidRP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</w:t>
        </w:r>
        <w:r w:rsidR="00B236D1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(cited by )</w:t>
        </w:r>
      </w:ins>
    </w:p>
    <w:p w:rsidR="00903FF1" w:rsidRPr="00332DF9" w:rsidDel="007706CB" w:rsidRDefault="00903FF1" w:rsidP="00506768">
      <w:pPr>
        <w:pStyle w:val="ListParagraph"/>
        <w:numPr>
          <w:ilvl w:val="0"/>
          <w:numId w:val="4"/>
        </w:numPr>
        <w:rPr>
          <w:del w:id="151" w:author="Wencan Luo" w:date="2014-03-18T16:04:00Z"/>
        </w:rPr>
      </w:pPr>
      <w:del w:id="152" w:author="Wencan Luo" w:date="2014-03-18T16:04:00Z"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Banerjee, Satanjeev, and Alexander I. Rudnicky. "An </w:delText>
        </w:r>
        <w:r w:rsidRPr="00506768" w:rsidDel="007706CB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extractive-summarization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baseline for the automatic detection of noteworthy utterances in multi-party human-human dialog."</w:delText>
        </w:r>
        <w:r w:rsidDel="007706CB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7706CB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Spoken Language Technology Workshop, 2008. SLT 2008. IEEE</w:delText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IEEE, 2008. [</w:delText>
        </w:r>
        <w:r w:rsidR="00C90884" w:rsidDel="007706CB">
          <w:fldChar w:fldCharType="begin"/>
        </w:r>
        <w:r w:rsidR="00C90884" w:rsidDel="007706CB">
          <w:delInstrText xml:space="preserve"> HYPERLINK "http://repository.cmu.edu/cgi/viewcontent.cgi?article=2352&amp;context=compsci&amp;sei-redir=1&amp;referer=http%3A%2F%2Fscholar.google.com%2Fscholar%3Fstart%3D20%26q%3Dmulti-party%2Bdialog%26hl%3Den%26as_sdt%3D0%2C39%26scilib%3D1" \l "search=%22multi-party%20dialog%22" </w:delInstrText>
        </w:r>
        <w:r w:rsidR="00C90884" w:rsidDel="007706CB">
          <w:fldChar w:fldCharType="separate"/>
        </w:r>
        <w:r w:rsidRPr="00332DF9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7706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7706CB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Pr="00A97A5E" w:rsidDel="00B153DD" w:rsidRDefault="00903FF1" w:rsidP="00506768">
      <w:pPr>
        <w:pStyle w:val="ListParagraph"/>
        <w:numPr>
          <w:ilvl w:val="0"/>
          <w:numId w:val="4"/>
        </w:numPr>
        <w:rPr>
          <w:del w:id="153" w:author="Wencan Luo" w:date="2014-03-18T16:59:00Z"/>
        </w:rPr>
      </w:pPr>
      <w:del w:id="154" w:author="Wencan Luo" w:date="2014-03-18T16:59:00Z"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Skantze, Gabriel, and Samer Al Moubayed. "IrisTK: a statechart-based toolkit for multi-party face-to-face interaction."</w:delText>
        </w:r>
        <w:r w:rsidDel="00B153DD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B153DD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Proceedings of the 14th ACM international conference on Multimodal interaction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. ACM, 2012. [</w:delText>
        </w:r>
        <w:r w:rsidR="00C90884" w:rsidDel="00B153DD">
          <w:fldChar w:fldCharType="begin"/>
        </w:r>
        <w:r w:rsidR="00C90884" w:rsidDel="00B153DD">
          <w:delInstrText xml:space="preserve"> HYPERLINK "http://www.speech.kth.se/prod/publications/files/3772.pdf" </w:delInstrText>
        </w:r>
        <w:r w:rsidR="00C90884" w:rsidDel="00B153DD">
          <w:fldChar w:fldCharType="separate"/>
        </w:r>
        <w:r w:rsidRPr="006F33D6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332DF9" w:rsidRPr="00903FF1" w:rsidDel="00B153DD" w:rsidRDefault="00683BB5" w:rsidP="00506768">
      <w:pPr>
        <w:pStyle w:val="ListParagraph"/>
        <w:numPr>
          <w:ilvl w:val="0"/>
          <w:numId w:val="4"/>
        </w:numPr>
        <w:rPr>
          <w:del w:id="155" w:author="Wencan Luo" w:date="2014-03-18T16:59:00Z"/>
        </w:rPr>
      </w:pPr>
      <w:del w:id="156" w:author="Wencan Luo" w:date="2014-03-18T16:59:00Z"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Saunier, Julien, and Flavien Balbo. "Regulated multi-party communications and </w:delText>
        </w:r>
        <w:r w:rsidRPr="00506768" w:rsidDel="00B153DD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context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</w:delText>
        </w:r>
        <w:r w:rsidRPr="00506768" w:rsidDel="00B153DD">
          <w:rPr>
            <w:rFonts w:ascii="Arial" w:hAnsi="Arial" w:cs="Arial"/>
            <w:b/>
            <w:color w:val="222222"/>
            <w:sz w:val="20"/>
            <w:szCs w:val="20"/>
            <w:shd w:val="clear" w:color="auto" w:fill="FFFFFF"/>
          </w:rPr>
          <w:delText>awareness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 xml:space="preserve"> through the environment."</w:delText>
        </w:r>
        <w:r w:rsidDel="00B153DD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B153DD">
          <w:rPr>
            <w:rFonts w:ascii="Arial" w:hAnsi="Arial" w:cs="Arial"/>
            <w:i/>
            <w:iCs/>
            <w:color w:val="222222"/>
            <w:sz w:val="20"/>
            <w:szCs w:val="20"/>
            <w:shd w:val="clear" w:color="auto" w:fill="FFFFFF"/>
          </w:rPr>
          <w:delText>Multiagent and Grid Systems</w:delText>
        </w:r>
        <w:r w:rsidDel="00B153DD">
          <w:rPr>
            <w:rStyle w:val="apple-converted-space"/>
            <w:rFonts w:ascii="Arial" w:hAnsi="Arial" w:cs="Arial"/>
            <w:color w:val="222222"/>
            <w:sz w:val="20"/>
            <w:szCs w:val="20"/>
            <w:shd w:val="clear" w:color="auto" w:fill="FFFFFF"/>
          </w:rPr>
          <w:delText> </w:delText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5.1 (2009): 75-91. [</w:delText>
        </w:r>
        <w:r w:rsidR="00C90884" w:rsidDel="00B153DD">
          <w:fldChar w:fldCharType="begin"/>
        </w:r>
        <w:r w:rsidR="00C90884" w:rsidDel="00B153DD">
          <w:delInstrText xml:space="preserve"> HYPERLINK "http://l1.lamsade.dauphine.fr/~balbo/Publication/versionAuteur/MAGS2009.pdf" </w:delInstrText>
        </w:r>
        <w:r w:rsidR="00C90884" w:rsidDel="00B153DD">
          <w:fldChar w:fldCharType="separate"/>
        </w:r>
        <w:r w:rsidRPr="00683BB5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delText>pdf</w:delText>
        </w:r>
        <w:r w:rsidR="00C90884" w:rsidDel="00B153D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fldChar w:fldCharType="end"/>
        </w:r>
        <w:r w:rsidDel="00B153DD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delText>]</w:delText>
        </w:r>
      </w:del>
    </w:p>
    <w:p w:rsidR="00903FF1" w:rsidRDefault="00903FF1" w:rsidP="00903FF1">
      <w:pPr>
        <w:pStyle w:val="ListParagraph"/>
      </w:pPr>
    </w:p>
    <w:sectPr w:rsidR="0090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8D7"/>
    <w:multiLevelType w:val="multilevel"/>
    <w:tmpl w:val="942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05639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17B8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73922"/>
    <w:multiLevelType w:val="hybridMultilevel"/>
    <w:tmpl w:val="3E16292A"/>
    <w:lvl w:ilvl="0" w:tplc="C1508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1011C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0B9B"/>
    <w:multiLevelType w:val="hybridMultilevel"/>
    <w:tmpl w:val="2770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26CF"/>
    <w:multiLevelType w:val="hybridMultilevel"/>
    <w:tmpl w:val="4EC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3F"/>
    <w:rsid w:val="00021B22"/>
    <w:rsid w:val="000241FC"/>
    <w:rsid w:val="00054F0E"/>
    <w:rsid w:val="00081C5F"/>
    <w:rsid w:val="000D17C9"/>
    <w:rsid w:val="000D6798"/>
    <w:rsid w:val="00116FD3"/>
    <w:rsid w:val="0016577B"/>
    <w:rsid w:val="00180F63"/>
    <w:rsid w:val="001C5E88"/>
    <w:rsid w:val="001E09EA"/>
    <w:rsid w:val="001F0E21"/>
    <w:rsid w:val="00204193"/>
    <w:rsid w:val="00214689"/>
    <w:rsid w:val="00215957"/>
    <w:rsid w:val="00226490"/>
    <w:rsid w:val="00235A93"/>
    <w:rsid w:val="00266AB5"/>
    <w:rsid w:val="00273CE7"/>
    <w:rsid w:val="002A4FBB"/>
    <w:rsid w:val="002B063F"/>
    <w:rsid w:val="002E435A"/>
    <w:rsid w:val="002E57EE"/>
    <w:rsid w:val="003176E1"/>
    <w:rsid w:val="00331891"/>
    <w:rsid w:val="00332DF9"/>
    <w:rsid w:val="00346542"/>
    <w:rsid w:val="003503E0"/>
    <w:rsid w:val="003A4735"/>
    <w:rsid w:val="003B373C"/>
    <w:rsid w:val="003D7111"/>
    <w:rsid w:val="003D75A4"/>
    <w:rsid w:val="004006EA"/>
    <w:rsid w:val="004033F6"/>
    <w:rsid w:val="00462809"/>
    <w:rsid w:val="00506768"/>
    <w:rsid w:val="00516DF3"/>
    <w:rsid w:val="00534954"/>
    <w:rsid w:val="0056732F"/>
    <w:rsid w:val="005F5565"/>
    <w:rsid w:val="0060743C"/>
    <w:rsid w:val="00683BB5"/>
    <w:rsid w:val="006A0FC3"/>
    <w:rsid w:val="006A21C7"/>
    <w:rsid w:val="006D501E"/>
    <w:rsid w:val="006E0BE6"/>
    <w:rsid w:val="006F33D6"/>
    <w:rsid w:val="0071518C"/>
    <w:rsid w:val="0072583C"/>
    <w:rsid w:val="00730B5A"/>
    <w:rsid w:val="00744E57"/>
    <w:rsid w:val="007554C2"/>
    <w:rsid w:val="00763944"/>
    <w:rsid w:val="007706CB"/>
    <w:rsid w:val="007D41B0"/>
    <w:rsid w:val="007F14BD"/>
    <w:rsid w:val="00811041"/>
    <w:rsid w:val="00826A43"/>
    <w:rsid w:val="00843CBD"/>
    <w:rsid w:val="0086058B"/>
    <w:rsid w:val="00880523"/>
    <w:rsid w:val="00882AB8"/>
    <w:rsid w:val="0088612F"/>
    <w:rsid w:val="008D17F2"/>
    <w:rsid w:val="008D5BC5"/>
    <w:rsid w:val="008E1D6D"/>
    <w:rsid w:val="00900424"/>
    <w:rsid w:val="00903FF1"/>
    <w:rsid w:val="00914896"/>
    <w:rsid w:val="00927769"/>
    <w:rsid w:val="00967472"/>
    <w:rsid w:val="00973F72"/>
    <w:rsid w:val="00974E39"/>
    <w:rsid w:val="009C444D"/>
    <w:rsid w:val="009F5231"/>
    <w:rsid w:val="00A97A5E"/>
    <w:rsid w:val="00AB59F4"/>
    <w:rsid w:val="00AD1E8A"/>
    <w:rsid w:val="00AE5E7F"/>
    <w:rsid w:val="00B153DD"/>
    <w:rsid w:val="00B236D1"/>
    <w:rsid w:val="00B25AAA"/>
    <w:rsid w:val="00B446CE"/>
    <w:rsid w:val="00B64EB2"/>
    <w:rsid w:val="00B66B73"/>
    <w:rsid w:val="00B979C1"/>
    <w:rsid w:val="00BB7DE9"/>
    <w:rsid w:val="00BC5DB8"/>
    <w:rsid w:val="00BE3DB3"/>
    <w:rsid w:val="00C10A99"/>
    <w:rsid w:val="00C73646"/>
    <w:rsid w:val="00C90884"/>
    <w:rsid w:val="00CC5CFB"/>
    <w:rsid w:val="00CD1F3F"/>
    <w:rsid w:val="00D0009A"/>
    <w:rsid w:val="00D2100F"/>
    <w:rsid w:val="00D4497B"/>
    <w:rsid w:val="00D53971"/>
    <w:rsid w:val="00D73B37"/>
    <w:rsid w:val="00D93F51"/>
    <w:rsid w:val="00DA65AF"/>
    <w:rsid w:val="00DD4253"/>
    <w:rsid w:val="00DD48C1"/>
    <w:rsid w:val="00E03DAE"/>
    <w:rsid w:val="00E32289"/>
    <w:rsid w:val="00E34747"/>
    <w:rsid w:val="00E42ADB"/>
    <w:rsid w:val="00E96CD9"/>
    <w:rsid w:val="00EA1F37"/>
    <w:rsid w:val="00EA4034"/>
    <w:rsid w:val="00EA5E0C"/>
    <w:rsid w:val="00EC4DC6"/>
    <w:rsid w:val="00EC56B4"/>
    <w:rsid w:val="00EC620A"/>
    <w:rsid w:val="00EE72EF"/>
    <w:rsid w:val="00F15587"/>
    <w:rsid w:val="00F47569"/>
    <w:rsid w:val="00F57336"/>
    <w:rsid w:val="00F851EC"/>
    <w:rsid w:val="00FA2BC1"/>
    <w:rsid w:val="00FD5C23"/>
    <w:rsid w:val="00FE4AEB"/>
    <w:rsid w:val="00FE66F7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togo.icsi.berkeley.edu/global/pub/speech/papers/icassp2005-da-seg-class.pdf" TargetMode="External"/><Relationship Id="rId13" Type="http://schemas.openxmlformats.org/officeDocument/2006/relationships/hyperlink" Target="http://www.msr-waypoint.com/en-us/um/people/dbohus/docs/engagement_model.pdf" TargetMode="External"/><Relationship Id="rId18" Type="http://schemas.openxmlformats.org/officeDocument/2006/relationships/hyperlink" Target="http://citeseerx.ist.psu.edu/viewdoc/download?doi=10.1.1.221.8852&amp;rep=rep1&amp;type=pd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h-its.org/english/research/nlp/download/mueller_acl07.pdf" TargetMode="External"/><Relationship Id="rId12" Type="http://schemas.openxmlformats.org/officeDocument/2006/relationships/hyperlink" Target="http://publications.idiap.ch/downloads/papers/2010/Hung_IEEETRANS.ASL_2010.pdf" TargetMode="External"/><Relationship Id="rId17" Type="http://schemas.openxmlformats.org/officeDocument/2006/relationships/hyperlink" Target="http://f3.tiera.ru/2/Cs_Computer%20science/CsLn_Lecture%20notes/Logics%20in%20Artificial%20Intelligence,%20European%20Workshop,%20JELIA%202000%20Malaga(LNCS1919,%20Springer,%202000)(ISBN%203540411313)(431s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5.informatik.uni-erlangen.de/Forschung/Publikationen/2008/Tur08-TCM.pdf" TargetMode="External"/><Relationship Id="rId20" Type="http://schemas.openxmlformats.org/officeDocument/2006/relationships/hyperlink" Target="https://www.era.lib.ed.ac.uk/bitstream/1842/2137/1/MurrayRenals07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3.tiera.ru/2/Cs_Computer%20science/CsLn_Lecture%20notes/Advances%20in%20Agent%20Communication,%20on%20Agent%20Communication%20Languages,%20ACL%202003(LNCS2922,%20Springer,%202004)(ISBN%203540207694)(412s).pdf" TargetMode="External"/><Relationship Id="rId11" Type="http://schemas.openxmlformats.org/officeDocument/2006/relationships/hyperlink" Target="http://citeseerx.ist.psu.edu/viewdoc/download?doi=10.1.1.29.3036&amp;rep=rep1&amp;type=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igdial.org/workshops/workshop6/proceedings/pdf/16-SigDial-Jovanovic.pdf" TargetMode="External"/><Relationship Id="rId10" Type="http://schemas.openxmlformats.org/officeDocument/2006/relationships/hyperlink" Target="http://acl.ldc.upenn.edu/E/E06/E06-1035.pdf" TargetMode="External"/><Relationship Id="rId19" Type="http://schemas.openxmlformats.org/officeDocument/2006/relationships/hyperlink" Target="http://homepages.inf.ed.ac.uk/amyi/papers/foster-etal-icmi20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lweb.org/anthology/P/P10/P10-1102.pdf" TargetMode="External"/><Relationship Id="rId14" Type="http://schemas.openxmlformats.org/officeDocument/2006/relationships/hyperlink" Target="http://f3.tiera.ru/2/Cs_Computer%20science/CsLn_Lecture%20notes/Advances%20in%20Agent%20Communication,%20on%20Agent%20Communication%20Languages,%20ACL%202003(LNCS2922,%20Springer,%202004)(ISBN%203540207694)(412s)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F60D43BA.dotm</Template>
  <TotalTime>166</TotalTime>
  <Pages>2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120</cp:revision>
  <dcterms:created xsi:type="dcterms:W3CDTF">2014-03-12T01:28:00Z</dcterms:created>
  <dcterms:modified xsi:type="dcterms:W3CDTF">2014-03-18T23:19:00Z</dcterms:modified>
</cp:coreProperties>
</file>